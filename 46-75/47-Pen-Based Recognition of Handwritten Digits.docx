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C72" w:rsidRPr="00AD6CD2" w:rsidRDefault="00AD6CD2" w:rsidP="00AD6CD2">
      <w:pPr>
        <w:jc w:val="left"/>
        <w:rPr>
          <w:rFonts w:ascii="Times New Roman" w:hAnsi="Times New Roman" w:cs="Times New Roman"/>
          <w:b/>
          <w:kern w:val="0"/>
          <w:szCs w:val="21"/>
        </w:rPr>
      </w:pPr>
      <w:commentRangeStart w:id="0"/>
      <w:r>
        <w:rPr>
          <w:rFonts w:ascii="Times New Roman" w:hAnsi="Times New Roman" w:cs="Times New Roman" w:hint="eastAsia"/>
          <w:b/>
          <w:kern w:val="0"/>
          <w:szCs w:val="21"/>
        </w:rPr>
        <w:t>47</w:t>
      </w:r>
      <w:proofErr w:type="gramStart"/>
      <w:r>
        <w:rPr>
          <w:rFonts w:ascii="Times New Roman" w:hAnsi="Times New Roman" w:cs="Times New Roman" w:hint="eastAsia"/>
          <w:b/>
          <w:kern w:val="0"/>
          <w:szCs w:val="21"/>
        </w:rPr>
        <w:t>.</w:t>
      </w:r>
      <w:r w:rsidR="00271C72" w:rsidRPr="00AD6CD2">
        <w:rPr>
          <w:rFonts w:ascii="Times New Roman" w:hAnsi="Times New Roman" w:cs="Times New Roman"/>
          <w:b/>
          <w:kern w:val="0"/>
          <w:szCs w:val="21"/>
        </w:rPr>
        <w:t>Pen</w:t>
      </w:r>
      <w:proofErr w:type="gramEnd"/>
      <w:r w:rsidR="00271C72" w:rsidRPr="00AD6CD2">
        <w:rPr>
          <w:rFonts w:ascii="Times New Roman" w:hAnsi="Times New Roman" w:cs="Times New Roman"/>
          <w:b/>
          <w:kern w:val="0"/>
          <w:szCs w:val="21"/>
        </w:rPr>
        <w:t>-Based Recognition of Handwritten Digits</w:t>
      </w:r>
      <w:commentRangeEnd w:id="0"/>
      <w:r w:rsidR="00A95809">
        <w:rPr>
          <w:rStyle w:val="a7"/>
        </w:rPr>
        <w:commentReference w:id="0"/>
      </w:r>
    </w:p>
    <w:p w:rsidR="00271C72" w:rsidRPr="002A5771" w:rsidRDefault="00271C72" w:rsidP="00271C72">
      <w:pPr>
        <w:jc w:val="left"/>
        <w:rPr>
          <w:rFonts w:ascii="Times New Roman" w:hAnsi="Times New Roman" w:cs="Times New Roman"/>
          <w:b/>
          <w:kern w:val="0"/>
          <w:szCs w:val="21"/>
        </w:rPr>
      </w:pPr>
    </w:p>
    <w:p w:rsidR="00271C72" w:rsidRPr="002A5771" w:rsidRDefault="00271C72" w:rsidP="00271C72">
      <w:pPr>
        <w:rPr>
          <w:rFonts w:ascii="Times New Roman" w:hAnsi="Times New Roman" w:cs="Times New Roman"/>
          <w:kern w:val="0"/>
          <w:szCs w:val="21"/>
          <w:highlight w:val="white"/>
        </w:rPr>
      </w:pPr>
      <w:r w:rsidRPr="002A5771">
        <w:rPr>
          <w:rFonts w:ascii="Times New Roman" w:hAnsi="Times New Roman" w:cs="Times New Roman"/>
          <w:kern w:val="0"/>
          <w:szCs w:val="21"/>
          <w:highlight w:val="white"/>
        </w:rPr>
        <w:t xml:space="preserve">1. </w:t>
      </w:r>
      <w:r w:rsidRPr="002A5771">
        <w:rPr>
          <w:rFonts w:ascii="Times New Roman" w:hAnsi="Times New Roman" w:cs="Times New Roman"/>
          <w:kern w:val="0"/>
          <w:szCs w:val="21"/>
          <w:highlight w:val="white"/>
        </w:rPr>
        <w:t>数据库网址</w:t>
      </w:r>
    </w:p>
    <w:p w:rsidR="00271C72" w:rsidRPr="002A5771" w:rsidRDefault="00271C72" w:rsidP="00271C72">
      <w:pPr>
        <w:rPr>
          <w:rFonts w:ascii="Times New Roman" w:hAnsi="Times New Roman" w:cs="Times New Roman"/>
          <w:kern w:val="0"/>
          <w:szCs w:val="21"/>
          <w:highlight w:val="white"/>
        </w:rPr>
      </w:pPr>
      <w:r w:rsidRPr="002A5771">
        <w:rPr>
          <w:rFonts w:ascii="Times New Roman" w:hAnsi="Times New Roman" w:cs="Times New Roman"/>
          <w:kern w:val="0"/>
          <w:szCs w:val="21"/>
        </w:rPr>
        <w:t>https://archive.ics.uci.edu/ml/datasets/Pen-Based+Recognition+of+Handwritten+Digits</w:t>
      </w:r>
    </w:p>
    <w:p w:rsidR="00271C72" w:rsidRDefault="00271C72" w:rsidP="00271C72">
      <w:pPr>
        <w:rPr>
          <w:rFonts w:ascii="Times New Roman" w:hAnsi="Times New Roman" w:cs="Times New Roman"/>
          <w:kern w:val="0"/>
          <w:szCs w:val="21"/>
          <w:highlight w:val="white"/>
        </w:rPr>
      </w:pPr>
      <w:r w:rsidRPr="002A5771">
        <w:rPr>
          <w:rFonts w:ascii="Times New Roman" w:hAnsi="Times New Roman" w:cs="Times New Roman"/>
          <w:kern w:val="0"/>
          <w:szCs w:val="21"/>
          <w:highlight w:val="white"/>
        </w:rPr>
        <w:t xml:space="preserve">2. </w:t>
      </w:r>
      <w:r w:rsidRPr="002A5771">
        <w:rPr>
          <w:rFonts w:ascii="Times New Roman" w:hAnsi="Times New Roman" w:cs="Times New Roman"/>
          <w:kern w:val="0"/>
          <w:szCs w:val="21"/>
          <w:highlight w:val="white"/>
        </w:rPr>
        <w:t>数据库描述</w:t>
      </w:r>
    </w:p>
    <w:p w:rsidR="00271C72" w:rsidRPr="002A5771" w:rsidRDefault="00C4472C" w:rsidP="00A72729">
      <w:pPr>
        <w:autoSpaceDE w:val="0"/>
        <w:autoSpaceDN w:val="0"/>
        <w:adjustRightInd w:val="0"/>
        <w:ind w:firstLine="360"/>
        <w:rPr>
          <w:rFonts w:ascii="Times New Roman" w:hAnsi="Times New Roman" w:cs="Times New Roman"/>
          <w:kern w:val="0"/>
          <w:szCs w:val="21"/>
        </w:rPr>
      </w:pPr>
      <w:r w:rsidRPr="002A5771">
        <w:rPr>
          <w:rFonts w:ascii="Times New Roman" w:hAnsi="Times New Roman" w:cs="Times New Roman"/>
          <w:kern w:val="0"/>
          <w:szCs w:val="21"/>
        </w:rPr>
        <w:t>【</w:t>
      </w:r>
      <w:r w:rsidRPr="002A5771">
        <w:rPr>
          <w:rFonts w:ascii="Times New Roman" w:hAnsi="Times New Roman" w:cs="Times New Roman"/>
          <w:kern w:val="0"/>
          <w:szCs w:val="21"/>
          <w:highlight w:val="white"/>
        </w:rPr>
        <w:t>1.</w:t>
      </w:r>
      <w:r w:rsidRPr="002A5771">
        <w:rPr>
          <w:rFonts w:ascii="Times New Roman" w:hAnsi="Times New Roman" w:cs="Times New Roman"/>
          <w:color w:val="FF0000"/>
          <w:kern w:val="0"/>
          <w:szCs w:val="21"/>
          <w:highlight w:val="white"/>
        </w:rPr>
        <w:t>[</w:t>
      </w:r>
      <w:r w:rsidRPr="002A5771">
        <w:rPr>
          <w:rFonts w:ascii="Times New Roman" w:hAnsi="Times New Roman" w:cs="Times New Roman"/>
          <w:color w:val="FF0000"/>
          <w:kern w:val="0"/>
          <w:szCs w:val="21"/>
          <w:highlight w:val="white"/>
        </w:rPr>
        <w:t>数据集名称</w:t>
      </w:r>
      <w:r w:rsidRPr="002A5771">
        <w:rPr>
          <w:rFonts w:ascii="Times New Roman" w:hAnsi="Times New Roman" w:cs="Times New Roman"/>
          <w:color w:val="FF0000"/>
          <w:kern w:val="0"/>
          <w:szCs w:val="21"/>
          <w:highlight w:val="white"/>
        </w:rPr>
        <w:t>]</w:t>
      </w:r>
      <w:r w:rsidRPr="002A5771">
        <w:rPr>
          <w:rFonts w:ascii="Times New Roman" w:hAnsi="Times New Roman" w:cs="Times New Roman"/>
          <w:kern w:val="0"/>
          <w:szCs w:val="21"/>
          <w:highlight w:val="white"/>
        </w:rPr>
        <w:t>数据集由</w:t>
      </w:r>
      <w:r w:rsidRPr="002A5771">
        <w:rPr>
          <w:rFonts w:ascii="Times New Roman" w:hAnsi="Times New Roman" w:cs="Times New Roman"/>
          <w:color w:val="FF0000"/>
          <w:kern w:val="0"/>
          <w:szCs w:val="21"/>
          <w:highlight w:val="white"/>
        </w:rPr>
        <w:t>[</w:t>
      </w:r>
      <w:r w:rsidRPr="002A5771">
        <w:rPr>
          <w:rFonts w:ascii="Times New Roman" w:hAnsi="Times New Roman" w:cs="Times New Roman"/>
          <w:color w:val="FF0000"/>
          <w:kern w:val="0"/>
          <w:szCs w:val="21"/>
          <w:highlight w:val="white"/>
        </w:rPr>
        <w:t>机构名或人名</w:t>
      </w:r>
      <w:r w:rsidRPr="002A5771">
        <w:rPr>
          <w:rFonts w:ascii="Times New Roman" w:hAnsi="Times New Roman" w:cs="Times New Roman"/>
          <w:color w:val="FF0000"/>
          <w:kern w:val="0"/>
          <w:szCs w:val="21"/>
          <w:highlight w:val="white"/>
        </w:rPr>
        <w:t>]</w:t>
      </w:r>
      <w:r w:rsidRPr="002A5771">
        <w:rPr>
          <w:rFonts w:ascii="Times New Roman" w:hAnsi="Times New Roman" w:cs="Times New Roman"/>
          <w:kern w:val="0"/>
          <w:szCs w:val="21"/>
          <w:highlight w:val="white"/>
        </w:rPr>
        <w:t>采集；</w:t>
      </w:r>
      <w:r w:rsidRPr="002A5771">
        <w:rPr>
          <w:rFonts w:ascii="Times New Roman" w:hAnsi="Times New Roman" w:cs="Times New Roman"/>
          <w:kern w:val="0"/>
          <w:szCs w:val="21"/>
        </w:rPr>
        <w:t>】</w:t>
      </w:r>
      <w:r w:rsidRPr="002A5771">
        <w:rPr>
          <w:rFonts w:ascii="Times New Roman" w:hAnsi="Times New Roman" w:cs="Times New Roman"/>
          <w:kern w:val="0"/>
          <w:szCs w:val="21"/>
        </w:rPr>
        <w:t xml:space="preserve">The data used in our experiments were collected by </w:t>
      </w:r>
      <w:r w:rsidR="00D64834" w:rsidRPr="002A5771">
        <w:rPr>
          <w:rFonts w:ascii="Times New Roman" w:hAnsi="Times New Roman" w:cs="Times New Roman"/>
          <w:color w:val="000000"/>
          <w:szCs w:val="21"/>
        </w:rPr>
        <w:t xml:space="preserve">E. </w:t>
      </w:r>
      <w:proofErr w:type="spellStart"/>
      <w:r w:rsidR="00D64834" w:rsidRPr="002A5771">
        <w:rPr>
          <w:rFonts w:ascii="Times New Roman" w:hAnsi="Times New Roman" w:cs="Times New Roman"/>
          <w:color w:val="000000"/>
          <w:szCs w:val="21"/>
        </w:rPr>
        <w:t>Alpaydin</w:t>
      </w:r>
      <w:proofErr w:type="spellEnd"/>
      <w:r w:rsidR="00D64834" w:rsidRPr="002A5771">
        <w:rPr>
          <w:rFonts w:ascii="Times New Roman" w:hAnsi="Times New Roman" w:cs="Times New Roman"/>
          <w:color w:val="000000"/>
          <w:szCs w:val="21"/>
        </w:rPr>
        <w:t xml:space="preserve">, </w:t>
      </w:r>
      <w:proofErr w:type="spellStart"/>
      <w:r w:rsidR="00D64834" w:rsidRPr="002A5771">
        <w:rPr>
          <w:rFonts w:ascii="Times New Roman" w:hAnsi="Times New Roman" w:cs="Times New Roman"/>
          <w:color w:val="000000"/>
          <w:szCs w:val="21"/>
        </w:rPr>
        <w:t>Fevzi</w:t>
      </w:r>
      <w:proofErr w:type="spellEnd"/>
      <w:r w:rsidR="00D64834" w:rsidRPr="002A5771">
        <w:rPr>
          <w:rFonts w:ascii="Times New Roman" w:hAnsi="Times New Roman" w:cs="Times New Roman"/>
          <w:color w:val="000000"/>
          <w:szCs w:val="21"/>
        </w:rPr>
        <w:t xml:space="preserve">. </w:t>
      </w:r>
      <w:proofErr w:type="spellStart"/>
      <w:r w:rsidR="00D64834" w:rsidRPr="002A5771">
        <w:rPr>
          <w:rFonts w:ascii="Times New Roman" w:hAnsi="Times New Roman" w:cs="Times New Roman"/>
          <w:color w:val="000000"/>
          <w:szCs w:val="21"/>
        </w:rPr>
        <w:t>Alimoglu</w:t>
      </w:r>
      <w:proofErr w:type="spellEnd"/>
      <w:r w:rsidR="00D64834">
        <w:rPr>
          <w:rFonts w:ascii="Times New Roman" w:hAnsi="Times New Roman" w:cs="Times New Roman" w:hint="eastAsia"/>
          <w:color w:val="000000"/>
          <w:szCs w:val="21"/>
        </w:rPr>
        <w:t>, from d</w:t>
      </w:r>
      <w:r w:rsidR="00D64834" w:rsidRPr="002A5771">
        <w:rPr>
          <w:rFonts w:ascii="Times New Roman" w:hAnsi="Times New Roman" w:cs="Times New Roman"/>
          <w:color w:val="000000"/>
          <w:szCs w:val="21"/>
        </w:rPr>
        <w:t>epartment of Computer Engineering</w:t>
      </w:r>
      <w:r w:rsidR="00D64834">
        <w:rPr>
          <w:rFonts w:ascii="Times New Roman" w:hAnsi="Times New Roman" w:cs="Times New Roman" w:hint="eastAsia"/>
          <w:color w:val="000000"/>
          <w:szCs w:val="21"/>
        </w:rPr>
        <w:t xml:space="preserve">, </w:t>
      </w:r>
      <w:proofErr w:type="spellStart"/>
      <w:r w:rsidR="00D64834">
        <w:rPr>
          <w:rFonts w:ascii="Times New Roman" w:hAnsi="Times New Roman" w:cs="Times New Roman"/>
          <w:color w:val="000000"/>
          <w:szCs w:val="21"/>
        </w:rPr>
        <w:t>Bogazici</w:t>
      </w:r>
      <w:proofErr w:type="spellEnd"/>
      <w:r w:rsidR="00D64834">
        <w:rPr>
          <w:rFonts w:ascii="Times New Roman" w:hAnsi="Times New Roman" w:cs="Times New Roman"/>
          <w:color w:val="000000"/>
          <w:szCs w:val="21"/>
        </w:rPr>
        <w:t xml:space="preserve"> University</w:t>
      </w:r>
      <w:r w:rsidR="00D64834">
        <w:rPr>
          <w:rFonts w:ascii="Times New Roman" w:hAnsi="Times New Roman" w:cs="Times New Roman" w:hint="eastAsia"/>
          <w:color w:val="000000"/>
          <w:szCs w:val="21"/>
        </w:rPr>
        <w:t xml:space="preserve"> at </w:t>
      </w:r>
      <w:r w:rsidR="00D64834" w:rsidRPr="002A5771">
        <w:rPr>
          <w:rFonts w:ascii="Times New Roman" w:hAnsi="Times New Roman" w:cs="Times New Roman"/>
          <w:color w:val="000000"/>
          <w:szCs w:val="21"/>
        </w:rPr>
        <w:t>July 1998</w:t>
      </w:r>
      <w:r w:rsidR="00D64834">
        <w:rPr>
          <w:rFonts w:ascii="Times New Roman" w:hAnsi="Times New Roman" w:cs="Times New Roman" w:hint="eastAsia"/>
          <w:color w:val="000000"/>
          <w:szCs w:val="21"/>
        </w:rPr>
        <w:t>.</w:t>
      </w:r>
      <w:r w:rsidRPr="002A5771">
        <w:rPr>
          <w:rFonts w:ascii="Times New Roman" w:hAnsi="Times New Roman" w:cs="Times New Roman"/>
          <w:kern w:val="0"/>
          <w:szCs w:val="21"/>
        </w:rPr>
        <w:t>【</w:t>
      </w:r>
      <w:r w:rsidRPr="002A5771">
        <w:rPr>
          <w:rFonts w:ascii="Times New Roman" w:hAnsi="Times New Roman" w:cs="Times New Roman"/>
          <w:kern w:val="0"/>
          <w:szCs w:val="21"/>
          <w:highlight w:val="white"/>
        </w:rPr>
        <w:t>2.</w:t>
      </w:r>
      <w:r w:rsidRPr="002A5771">
        <w:rPr>
          <w:rFonts w:ascii="Times New Roman" w:hAnsi="Times New Roman" w:cs="Times New Roman"/>
          <w:kern w:val="0"/>
          <w:szCs w:val="21"/>
          <w:highlight w:val="white"/>
        </w:rPr>
        <w:t>用于</w:t>
      </w:r>
      <w:r w:rsidRPr="002A5771">
        <w:rPr>
          <w:rFonts w:ascii="Times New Roman" w:hAnsi="Times New Roman" w:cs="Times New Roman"/>
          <w:color w:val="FF0000"/>
          <w:kern w:val="0"/>
          <w:szCs w:val="21"/>
          <w:highlight w:val="white"/>
        </w:rPr>
        <w:t>[</w:t>
      </w:r>
      <w:r w:rsidRPr="002A5771">
        <w:rPr>
          <w:rFonts w:ascii="Times New Roman" w:hAnsi="Times New Roman" w:cs="Times New Roman"/>
          <w:color w:val="FF0000"/>
          <w:kern w:val="0"/>
          <w:szCs w:val="21"/>
          <w:highlight w:val="white"/>
        </w:rPr>
        <w:t>什么实验目的</w:t>
      </w:r>
      <w:r w:rsidRPr="002A5771">
        <w:rPr>
          <w:rFonts w:ascii="Times New Roman" w:hAnsi="Times New Roman" w:cs="Times New Roman"/>
          <w:color w:val="FF0000"/>
          <w:kern w:val="0"/>
          <w:szCs w:val="21"/>
          <w:highlight w:val="white"/>
        </w:rPr>
        <w:t>]</w:t>
      </w:r>
      <w:r w:rsidRPr="002A5771">
        <w:rPr>
          <w:rFonts w:ascii="Times New Roman" w:hAnsi="Times New Roman" w:cs="Times New Roman"/>
          <w:kern w:val="0"/>
          <w:szCs w:val="21"/>
        </w:rPr>
        <w:t>】</w:t>
      </w:r>
      <w:r w:rsidR="00FB1A45" w:rsidRPr="00FB1A45">
        <w:rPr>
          <w:rFonts w:ascii="Times New Roman" w:hAnsi="Times New Roman" w:cs="Times New Roman"/>
          <w:kern w:val="0"/>
          <w:szCs w:val="21"/>
        </w:rPr>
        <w:t>We create a digit database by collecting 250 samples from 44 writers. The samples written by 30 writers are used for training, cross-validation and writer dependent testing, and the digits written by the other 14 are used for writer independent testing. This database is also available in the UNIPEN format.</w:t>
      </w:r>
      <w:r w:rsidRPr="002A5771">
        <w:rPr>
          <w:rFonts w:ascii="Times New Roman" w:hAnsi="Times New Roman" w:cs="Times New Roman"/>
          <w:kern w:val="0"/>
          <w:szCs w:val="21"/>
        </w:rPr>
        <w:t>【</w:t>
      </w:r>
      <w:r w:rsidRPr="002A5771">
        <w:rPr>
          <w:rFonts w:ascii="Times New Roman" w:hAnsi="Times New Roman" w:cs="Times New Roman"/>
          <w:kern w:val="0"/>
          <w:szCs w:val="21"/>
        </w:rPr>
        <w:t>3</w:t>
      </w:r>
      <w:r w:rsidRPr="002A5771">
        <w:rPr>
          <w:rFonts w:ascii="Times New Roman" w:hAnsi="Times New Roman" w:cs="Times New Roman"/>
          <w:kern w:val="0"/>
          <w:szCs w:val="21"/>
        </w:rPr>
        <w:t>】</w:t>
      </w:r>
      <w:r w:rsidR="003E535B" w:rsidRPr="003E535B">
        <w:rPr>
          <w:rFonts w:ascii="Times New Roman" w:hAnsi="Times New Roman" w:cs="Times New Roman"/>
          <w:kern w:val="0"/>
          <w:szCs w:val="21"/>
        </w:rPr>
        <w:t xml:space="preserve">These writers are asked to write 250 digits in random order inside boxes of 500 by 500 tablet pixel resolution. </w:t>
      </w:r>
      <w:proofErr w:type="gramStart"/>
      <w:r w:rsidR="003E535B" w:rsidRPr="003E535B">
        <w:rPr>
          <w:rFonts w:ascii="Times New Roman" w:hAnsi="Times New Roman" w:cs="Times New Roman"/>
          <w:kern w:val="0"/>
          <w:szCs w:val="21"/>
        </w:rPr>
        <w:t>Subject are</w:t>
      </w:r>
      <w:proofErr w:type="gramEnd"/>
      <w:r w:rsidR="003E535B" w:rsidRPr="003E535B">
        <w:rPr>
          <w:rFonts w:ascii="Times New Roman" w:hAnsi="Times New Roman" w:cs="Times New Roman"/>
          <w:kern w:val="0"/>
          <w:szCs w:val="21"/>
        </w:rPr>
        <w:t xml:space="preserve"> monitored only during the first entry screens. Each screen contains five boxes with the digits to be written displayed above. Subjects are told to write only inside these boxes. If they make a mistake or are unhappy with their writing, they are instructed to clear the content of a box by using an on-screen button. The first ten digits are ignored because most writers are not familiar with this type of input devices,</w:t>
      </w:r>
      <w:r w:rsidR="00AE1317">
        <w:rPr>
          <w:rFonts w:ascii="Times New Roman" w:hAnsi="Times New Roman" w:cs="Times New Roman" w:hint="eastAsia"/>
          <w:kern w:val="0"/>
          <w:szCs w:val="21"/>
        </w:rPr>
        <w:t xml:space="preserve"> </w:t>
      </w:r>
      <w:r w:rsidR="003E535B" w:rsidRPr="003E535B">
        <w:rPr>
          <w:rFonts w:ascii="Times New Roman" w:hAnsi="Times New Roman" w:cs="Times New Roman"/>
          <w:kern w:val="0"/>
          <w:szCs w:val="21"/>
        </w:rPr>
        <w:t xml:space="preserve">but subjects are not aware of this. </w:t>
      </w:r>
      <w:r w:rsidR="002F08F5" w:rsidRPr="002F08F5">
        <w:rPr>
          <w:rFonts w:ascii="Times New Roman" w:eastAsia="宋体" w:hAnsi="Times New Roman" w:cs="Times New Roman"/>
          <w:color w:val="000000"/>
          <w:kern w:val="0"/>
          <w:szCs w:val="21"/>
        </w:rPr>
        <w:t>Number of Attributes is 16 input+1 class attribute, all input attributes are integers in the range 0-100. The last attribute is the class code 0-9</w:t>
      </w:r>
      <w:r w:rsidRPr="002A5771">
        <w:rPr>
          <w:rFonts w:ascii="Times New Roman" w:eastAsia="宋体" w:hAnsi="Times New Roman" w:cs="Times New Roman"/>
          <w:color w:val="000000"/>
          <w:kern w:val="0"/>
          <w:szCs w:val="21"/>
        </w:rPr>
        <w:t xml:space="preserve">. </w:t>
      </w:r>
      <w:r w:rsidR="002D4484" w:rsidRPr="003E535B">
        <w:rPr>
          <w:rFonts w:ascii="Times New Roman" w:hAnsi="Times New Roman" w:cs="Times New Roman"/>
          <w:kern w:val="0"/>
          <w:szCs w:val="21"/>
        </w:rPr>
        <w:t>In our study, we use only ($x, y$) coordinate information. The stylus pressure level values are ignored. First we apply normalization to make our representation invariant to translations and scale distortions. The raw data that we capture from the tablet consist of integer values between 0 and 500 (tablet input box resolution). The new coordinates are such that the coordinate which has the maximum range varies between 0 and 100. Usually $x$ stays in this range, since most characters are taller than they are wide.</w:t>
      </w:r>
      <w:r w:rsidRPr="002A5771">
        <w:rPr>
          <w:rFonts w:ascii="Times New Roman" w:eastAsia="宋体" w:hAnsi="Times New Roman" w:cs="Times New Roman"/>
          <w:color w:val="000000"/>
          <w:kern w:val="0"/>
          <w:szCs w:val="21"/>
        </w:rPr>
        <w:t>【</w:t>
      </w:r>
      <w:r w:rsidRPr="002A5771">
        <w:rPr>
          <w:rFonts w:ascii="Times New Roman" w:eastAsia="宋体" w:hAnsi="Times New Roman" w:cs="Times New Roman"/>
          <w:color w:val="000000"/>
          <w:kern w:val="0"/>
          <w:szCs w:val="21"/>
        </w:rPr>
        <w:t>4</w:t>
      </w:r>
      <w:r w:rsidRPr="002A5771">
        <w:rPr>
          <w:rFonts w:ascii="Times New Roman" w:eastAsia="宋体" w:hAnsi="Times New Roman" w:cs="Times New Roman"/>
          <w:color w:val="000000"/>
          <w:kern w:val="0"/>
          <w:szCs w:val="21"/>
        </w:rPr>
        <w:t>】</w:t>
      </w:r>
      <w:r w:rsidRPr="002A5771">
        <w:rPr>
          <w:rFonts w:ascii="Times New Roman" w:eastAsia="宋体" w:hAnsi="Times New Roman" w:cs="Times New Roman"/>
          <w:color w:val="000000"/>
          <w:kern w:val="0"/>
          <w:szCs w:val="21"/>
        </w:rPr>
        <w:t xml:space="preserve">The database has </w:t>
      </w:r>
      <w:r w:rsidR="00902181" w:rsidRPr="002A5771">
        <w:rPr>
          <w:rFonts w:ascii="Times New Roman" w:eastAsia="宋体" w:hAnsi="Times New Roman" w:cs="Times New Roman"/>
          <w:color w:val="000000"/>
          <w:kern w:val="0"/>
          <w:szCs w:val="21"/>
        </w:rPr>
        <w:t>10992</w:t>
      </w:r>
      <w:r w:rsidRPr="002A5771">
        <w:rPr>
          <w:rFonts w:ascii="Times New Roman" w:eastAsia="宋体" w:hAnsi="Times New Roman" w:cs="Times New Roman"/>
          <w:color w:val="000000"/>
          <w:kern w:val="0"/>
          <w:szCs w:val="21"/>
        </w:rPr>
        <w:t xml:space="preserve"> samples, respectively belong to </w:t>
      </w:r>
      <w:proofErr w:type="spellStart"/>
      <w:r w:rsidRPr="002A5771">
        <w:rPr>
          <w:rFonts w:ascii="Times New Roman" w:eastAsia="宋体" w:hAnsi="Times New Roman" w:cs="Times New Roman"/>
          <w:color w:val="000000"/>
          <w:kern w:val="0"/>
          <w:szCs w:val="21"/>
        </w:rPr>
        <w:t>optdigits.tra</w:t>
      </w:r>
      <w:proofErr w:type="spellEnd"/>
      <w:r w:rsidRPr="002A5771">
        <w:rPr>
          <w:rFonts w:ascii="Times New Roman" w:eastAsia="宋体" w:hAnsi="Times New Roman" w:cs="Times New Roman"/>
          <w:color w:val="000000"/>
          <w:kern w:val="0"/>
          <w:szCs w:val="21"/>
        </w:rPr>
        <w:t xml:space="preserve"> with 3823 samples and </w:t>
      </w:r>
      <w:proofErr w:type="spellStart"/>
      <w:r w:rsidRPr="002A5771">
        <w:rPr>
          <w:rFonts w:ascii="Times New Roman" w:eastAsia="宋体" w:hAnsi="Times New Roman" w:cs="Times New Roman"/>
          <w:color w:val="000000"/>
          <w:kern w:val="0"/>
          <w:szCs w:val="21"/>
        </w:rPr>
        <w:t>optidigits.tes</w:t>
      </w:r>
      <w:proofErr w:type="spellEnd"/>
      <w:r w:rsidRPr="002A5771">
        <w:rPr>
          <w:rFonts w:ascii="Times New Roman" w:eastAsia="宋体" w:hAnsi="Times New Roman" w:cs="Times New Roman"/>
          <w:color w:val="000000"/>
          <w:kern w:val="0"/>
          <w:szCs w:val="21"/>
        </w:rPr>
        <w:t xml:space="preserve"> with 1797 samples. </w:t>
      </w:r>
      <w:r w:rsidR="00BC1852" w:rsidRPr="0017363F">
        <w:rPr>
          <w:rFonts w:ascii="Times New Roman" w:eastAsia="宋体" w:hAnsi="Times New Roman" w:cs="Times New Roman"/>
          <w:color w:val="000000"/>
          <w:kern w:val="0"/>
          <w:szCs w:val="21"/>
        </w:rPr>
        <w:t>The way we used the dataset was to use first half of training for actual training, one-fourth for validation and one-fourth</w:t>
      </w:r>
      <w:r w:rsidR="00BC1852" w:rsidRPr="0017363F">
        <w:rPr>
          <w:rFonts w:ascii="Times New Roman" w:eastAsia="宋体" w:hAnsi="Times New Roman" w:cs="Times New Roman" w:hint="eastAsia"/>
          <w:color w:val="000000"/>
          <w:kern w:val="0"/>
          <w:szCs w:val="21"/>
        </w:rPr>
        <w:t xml:space="preserve"> </w:t>
      </w:r>
      <w:r w:rsidR="00BC1852" w:rsidRPr="0017363F">
        <w:rPr>
          <w:rFonts w:ascii="Times New Roman" w:eastAsia="宋体" w:hAnsi="Times New Roman" w:cs="Times New Roman"/>
          <w:color w:val="000000"/>
          <w:kern w:val="0"/>
          <w:szCs w:val="21"/>
        </w:rPr>
        <w:t>for writer-dependent testing. The test set was used for</w:t>
      </w:r>
      <w:r w:rsidR="00BC1852" w:rsidRPr="0017363F">
        <w:rPr>
          <w:rFonts w:ascii="Times New Roman" w:eastAsia="宋体" w:hAnsi="Times New Roman" w:cs="Times New Roman" w:hint="eastAsia"/>
          <w:color w:val="000000"/>
          <w:kern w:val="0"/>
          <w:szCs w:val="21"/>
        </w:rPr>
        <w:t xml:space="preserve"> </w:t>
      </w:r>
      <w:r w:rsidR="00BC1852" w:rsidRPr="0017363F">
        <w:rPr>
          <w:rFonts w:ascii="Times New Roman" w:eastAsia="宋体" w:hAnsi="Times New Roman" w:cs="Times New Roman"/>
          <w:color w:val="000000"/>
          <w:kern w:val="0"/>
          <w:szCs w:val="21"/>
        </w:rPr>
        <w:t>writer-independent testing and is the actual quality measure.</w:t>
      </w:r>
      <w:r w:rsidR="00BC1852">
        <w:rPr>
          <w:rFonts w:ascii="Times New Roman" w:eastAsia="宋体" w:hAnsi="Times New Roman" w:cs="Times New Roman" w:hint="eastAsia"/>
          <w:color w:val="000000"/>
          <w:kern w:val="0"/>
          <w:szCs w:val="21"/>
        </w:rPr>
        <w:t xml:space="preserve"> </w:t>
      </w:r>
      <w:r w:rsidRPr="002A5771">
        <w:rPr>
          <w:rFonts w:ascii="Times New Roman" w:hAnsi="Times New Roman" w:cs="Times New Roman"/>
          <w:kern w:val="0"/>
          <w:szCs w:val="21"/>
        </w:rPr>
        <w:t xml:space="preserve">The categories of system include </w:t>
      </w:r>
      <w:r w:rsidR="00746558">
        <w:rPr>
          <w:rFonts w:ascii="Times New Roman" w:hAnsi="Times New Roman" w:cs="Times New Roman" w:hint="eastAsia"/>
          <w:kern w:val="0"/>
          <w:szCs w:val="21"/>
        </w:rPr>
        <w:t>two</w:t>
      </w:r>
      <w:r w:rsidRPr="002A5771">
        <w:rPr>
          <w:rFonts w:ascii="Times New Roman" w:hAnsi="Times New Roman" w:cs="Times New Roman"/>
          <w:kern w:val="0"/>
          <w:szCs w:val="21"/>
        </w:rPr>
        <w:t xml:space="preserve"> categories, as shown in </w:t>
      </w:r>
      <w:r w:rsidRPr="002A5771">
        <w:rPr>
          <w:rFonts w:ascii="Times New Roman" w:hAnsi="Times New Roman" w:cs="Times New Roman"/>
          <w:color w:val="FF0000"/>
          <w:kern w:val="0"/>
          <w:szCs w:val="21"/>
        </w:rPr>
        <w:t>Table 1</w:t>
      </w:r>
      <w:r w:rsidRPr="002A5771">
        <w:rPr>
          <w:rFonts w:ascii="Times New Roman" w:hAnsi="Times New Roman" w:cs="Times New Roman"/>
          <w:kern w:val="0"/>
          <w:szCs w:val="21"/>
        </w:rPr>
        <w:t>.</w:t>
      </w:r>
    </w:p>
    <w:p w:rsidR="00271C72" w:rsidRPr="002A5771" w:rsidRDefault="00271C72" w:rsidP="00271C72">
      <w:pPr>
        <w:autoSpaceDE w:val="0"/>
        <w:autoSpaceDN w:val="0"/>
        <w:adjustRightInd w:val="0"/>
        <w:jc w:val="center"/>
        <w:rPr>
          <w:rFonts w:ascii="Times New Roman" w:hAnsi="Times New Roman" w:cs="Times New Roman"/>
          <w:kern w:val="0"/>
          <w:szCs w:val="21"/>
        </w:rPr>
      </w:pPr>
      <w:r w:rsidRPr="002A5771">
        <w:rPr>
          <w:rFonts w:ascii="Times New Roman" w:hAnsi="Times New Roman" w:cs="Times New Roman"/>
          <w:kern w:val="0"/>
          <w:szCs w:val="21"/>
        </w:rPr>
        <w:t xml:space="preserve">Table 1 Category Distribution of </w:t>
      </w:r>
      <w:del w:id="1" w:author="Xiong" w:date="2014-03-02T16:22:00Z">
        <w:r w:rsidRPr="002A5771" w:rsidDel="00A95809">
          <w:rPr>
            <w:rFonts w:ascii="Times New Roman" w:hAnsi="Times New Roman" w:cs="Times New Roman"/>
            <w:kern w:val="0"/>
            <w:szCs w:val="21"/>
          </w:rPr>
          <w:delText xml:space="preserve">System </w:delText>
        </w:r>
      </w:del>
      <w:ins w:id="2" w:author="Xiong" w:date="2014-03-02T16:22:00Z">
        <w:r w:rsidR="00A95809">
          <w:rPr>
            <w:rFonts w:ascii="Times New Roman" w:hAnsi="Times New Roman" w:cs="Times New Roman" w:hint="eastAsia"/>
            <w:kern w:val="0"/>
            <w:szCs w:val="21"/>
          </w:rPr>
          <w:t>dataset</w:t>
        </w:r>
        <w:r w:rsidR="00A95809" w:rsidRPr="002A5771">
          <w:rPr>
            <w:rFonts w:ascii="Times New Roman" w:hAnsi="Times New Roman" w:cs="Times New Roman"/>
            <w:kern w:val="0"/>
            <w:szCs w:val="21"/>
          </w:rPr>
          <w:t xml:space="preserve"> </w:t>
        </w:r>
      </w:ins>
      <w:r w:rsidRPr="002A5771">
        <w:rPr>
          <w:rFonts w:ascii="Times New Roman" w:hAnsi="Times New Roman" w:cs="Times New Roman"/>
          <w:color w:val="FF0000"/>
          <w:kern w:val="0"/>
          <w:szCs w:val="21"/>
        </w:rPr>
        <w:t>[</w:t>
      </w:r>
      <w:r w:rsidRPr="002A5771">
        <w:rPr>
          <w:rFonts w:ascii="Times New Roman" w:hAnsi="Times New Roman" w:cs="Times New Roman"/>
          <w:color w:val="FF0000"/>
          <w:kern w:val="0"/>
          <w:szCs w:val="21"/>
        </w:rPr>
        <w:t>根据数据库绘制</w:t>
      </w:r>
      <w:r w:rsidRPr="002A5771">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A801F4" w:rsidRPr="008D7034" w:rsidTr="0034124D">
        <w:trPr>
          <w:trHeight w:val="338"/>
          <w:jc w:val="center"/>
        </w:trPr>
        <w:tc>
          <w:tcPr>
            <w:tcW w:w="2504" w:type="dxa"/>
            <w:shd w:val="clear" w:color="auto" w:fill="auto"/>
          </w:tcPr>
          <w:p w:rsidR="00A801F4" w:rsidRPr="008D7034" w:rsidRDefault="00A801F4" w:rsidP="0034124D">
            <w:pPr>
              <w:jc w:val="center"/>
              <w:rPr>
                <w:rFonts w:ascii="Times New Roman" w:hAnsi="Times New Roman" w:cs="Times New Roman"/>
                <w:kern w:val="0"/>
                <w:szCs w:val="21"/>
                <w:lang w:val="zh-CN"/>
              </w:rPr>
            </w:pPr>
            <w:del w:id="3" w:author="Xiong" w:date="2014-03-02T16:22:00Z">
              <w:r w:rsidRPr="008D7034" w:rsidDel="00A95809">
                <w:rPr>
                  <w:rFonts w:ascii="Times New Roman" w:hAnsi="Times New Roman" w:cs="Times New Roman"/>
                  <w:kern w:val="0"/>
                  <w:szCs w:val="21"/>
                  <w:lang w:val="zh-CN"/>
                </w:rPr>
                <w:delText xml:space="preserve">Invasion </w:delText>
              </w:r>
            </w:del>
            <w:r w:rsidRPr="008D7034">
              <w:rPr>
                <w:rFonts w:ascii="Times New Roman" w:hAnsi="Times New Roman" w:cs="Times New Roman"/>
                <w:kern w:val="0"/>
                <w:szCs w:val="21"/>
                <w:lang w:val="zh-CN"/>
              </w:rPr>
              <w:t>Categories</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proofErr w:type="spellStart"/>
            <w:r w:rsidRPr="002A5771">
              <w:rPr>
                <w:rFonts w:ascii="Times New Roman" w:hAnsi="Times New Roman" w:cs="Times New Roman"/>
                <w:color w:val="000000"/>
                <w:szCs w:val="21"/>
              </w:rPr>
              <w:t>pendigits.tra</w:t>
            </w:r>
            <w:proofErr w:type="spellEnd"/>
          </w:p>
        </w:tc>
        <w:tc>
          <w:tcPr>
            <w:tcW w:w="1701" w:type="dxa"/>
            <w:shd w:val="clear" w:color="auto" w:fill="auto"/>
          </w:tcPr>
          <w:p w:rsidR="00A801F4" w:rsidRPr="008D7034" w:rsidRDefault="00717ADE" w:rsidP="0034124D">
            <w:pPr>
              <w:jc w:val="center"/>
              <w:rPr>
                <w:rFonts w:ascii="Times New Roman" w:hAnsi="Times New Roman" w:cs="Times New Roman"/>
                <w:kern w:val="0"/>
                <w:szCs w:val="21"/>
                <w:lang w:val="zh-CN"/>
              </w:rPr>
            </w:pPr>
            <w:proofErr w:type="spellStart"/>
            <w:r w:rsidRPr="002A5771">
              <w:rPr>
                <w:rFonts w:ascii="Times New Roman" w:hAnsi="Times New Roman" w:cs="Times New Roman"/>
                <w:color w:val="000000"/>
                <w:szCs w:val="21"/>
              </w:rPr>
              <w:t>pendigits.tes</w:t>
            </w:r>
            <w:proofErr w:type="spellEnd"/>
          </w:p>
        </w:tc>
        <w:tc>
          <w:tcPr>
            <w:tcW w:w="1842" w:type="dxa"/>
            <w:shd w:val="clear" w:color="auto" w:fill="auto"/>
          </w:tcPr>
          <w:p w:rsidR="00A801F4" w:rsidRPr="008D7034" w:rsidRDefault="00A801F4" w:rsidP="0034124D">
            <w:pPr>
              <w:autoSpaceDE w:val="0"/>
              <w:autoSpaceDN w:val="0"/>
              <w:adjustRightInd w:val="0"/>
              <w:ind w:firstLineChars="50" w:firstLine="105"/>
              <w:jc w:val="center"/>
              <w:rPr>
                <w:rFonts w:ascii="Times New Roman" w:hAnsi="Times New Roman" w:cs="Times New Roman"/>
                <w:kern w:val="0"/>
                <w:szCs w:val="21"/>
                <w:lang w:val="zh-CN"/>
              </w:rPr>
            </w:pPr>
            <w:r w:rsidRPr="008D7034">
              <w:rPr>
                <w:rFonts w:ascii="Times New Roman" w:hAnsi="Times New Roman" w:cs="Times New Roman"/>
                <w:kern w:val="0"/>
                <w:szCs w:val="21"/>
                <w:lang w:val="zh-CN"/>
              </w:rPr>
              <w:t>Total Number of Samples</w:t>
            </w:r>
          </w:p>
        </w:tc>
      </w:tr>
      <w:tr w:rsidR="00A801F4" w:rsidRPr="008D7034" w:rsidTr="0034124D">
        <w:trPr>
          <w:trHeight w:val="299"/>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0</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780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363</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1143</w:t>
            </w:r>
          </w:p>
        </w:tc>
      </w:tr>
      <w:tr w:rsidR="00A801F4" w:rsidRPr="008D7034" w:rsidTr="0034124D">
        <w:trPr>
          <w:trHeight w:val="289"/>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779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1143</w:t>
            </w:r>
          </w:p>
        </w:tc>
      </w:tr>
      <w:tr w:rsidR="00A801F4" w:rsidRPr="008D7034" w:rsidTr="0034124D">
        <w:trPr>
          <w:trHeight w:val="320"/>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780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1144</w:t>
            </w:r>
          </w:p>
        </w:tc>
      </w:tr>
      <w:tr w:rsidR="00A801F4" w:rsidRPr="008D7034" w:rsidTr="0034124D">
        <w:trPr>
          <w:trHeight w:val="297"/>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3</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719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1054</w:t>
            </w:r>
          </w:p>
        </w:tc>
      </w:tr>
      <w:tr w:rsidR="00A801F4" w:rsidRPr="008D7034" w:rsidTr="0034124D">
        <w:trPr>
          <w:trHeight w:val="301"/>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4</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780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1144</w:t>
            </w:r>
          </w:p>
        </w:tc>
      </w:tr>
      <w:tr w:rsidR="00A801F4" w:rsidRPr="008D7034" w:rsidTr="0034124D">
        <w:trPr>
          <w:trHeight w:val="305"/>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5</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720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335</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1055</w:t>
            </w:r>
          </w:p>
        </w:tc>
      </w:tr>
      <w:tr w:rsidR="00A801F4" w:rsidRPr="008D7034" w:rsidTr="0034124D">
        <w:trPr>
          <w:trHeight w:val="295"/>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6</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720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1056</w:t>
            </w:r>
          </w:p>
        </w:tc>
      </w:tr>
      <w:tr w:rsidR="00A801F4" w:rsidRPr="008D7034" w:rsidTr="0034124D">
        <w:trPr>
          <w:trHeight w:val="295"/>
          <w:jc w:val="center"/>
        </w:trPr>
        <w:tc>
          <w:tcPr>
            <w:tcW w:w="2504" w:type="dxa"/>
            <w:shd w:val="clear" w:color="auto" w:fill="auto"/>
          </w:tcPr>
          <w:p w:rsidR="00A801F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7</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778</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1144</w:t>
            </w:r>
          </w:p>
        </w:tc>
      </w:tr>
      <w:tr w:rsidR="00A801F4" w:rsidRPr="008D7034" w:rsidTr="0034124D">
        <w:trPr>
          <w:trHeight w:val="295"/>
          <w:jc w:val="center"/>
        </w:trPr>
        <w:tc>
          <w:tcPr>
            <w:tcW w:w="2504" w:type="dxa"/>
            <w:shd w:val="clear" w:color="auto" w:fill="auto"/>
          </w:tcPr>
          <w:p w:rsidR="00A801F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8</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719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1054</w:t>
            </w:r>
          </w:p>
        </w:tc>
      </w:tr>
      <w:tr w:rsidR="00A801F4" w:rsidRPr="008D7034" w:rsidTr="0034124D">
        <w:trPr>
          <w:trHeight w:val="295"/>
          <w:jc w:val="center"/>
        </w:trPr>
        <w:tc>
          <w:tcPr>
            <w:tcW w:w="2504" w:type="dxa"/>
            <w:shd w:val="clear" w:color="auto" w:fill="auto"/>
          </w:tcPr>
          <w:p w:rsidR="00A801F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9</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719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1055</w:t>
            </w:r>
          </w:p>
        </w:tc>
      </w:tr>
      <w:tr w:rsidR="00A801F4" w:rsidRPr="008D7034" w:rsidTr="0034124D">
        <w:trPr>
          <w:trHeight w:val="299"/>
          <w:jc w:val="center"/>
        </w:trPr>
        <w:tc>
          <w:tcPr>
            <w:tcW w:w="2504" w:type="dxa"/>
            <w:shd w:val="clear" w:color="auto" w:fill="auto"/>
          </w:tcPr>
          <w:p w:rsidR="00A801F4" w:rsidRPr="008D7034" w:rsidRDefault="00A801F4" w:rsidP="0034124D">
            <w:pPr>
              <w:pStyle w:val="a3"/>
              <w:rPr>
                <w:rFonts w:ascii="Times New Roman" w:hAnsi="Times New Roman" w:cs="Times New Roman"/>
                <w:sz w:val="21"/>
                <w:szCs w:val="21"/>
              </w:rPr>
            </w:pPr>
            <w:r w:rsidRPr="008D7034">
              <w:rPr>
                <w:rFonts w:ascii="Times New Roman" w:hAnsi="Times New Roman" w:cs="Times New Roman"/>
                <w:sz w:val="21"/>
                <w:szCs w:val="21"/>
              </w:rPr>
              <w:t>Total number of samples in total</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7494</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3498</w:t>
            </w:r>
          </w:p>
        </w:tc>
        <w:tc>
          <w:tcPr>
            <w:tcW w:w="1842"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10992</w:t>
            </w:r>
          </w:p>
        </w:tc>
      </w:tr>
    </w:tbl>
    <w:p w:rsidR="00271C72" w:rsidRDefault="00271C72" w:rsidP="00407324">
      <w:pPr>
        <w:pStyle w:val="HTML"/>
        <w:rPr>
          <w:rFonts w:ascii="Times New Roman" w:hAnsi="Times New Roman" w:cs="Times New Roman" w:hint="eastAsia"/>
          <w:color w:val="000000"/>
          <w:sz w:val="21"/>
          <w:szCs w:val="21"/>
        </w:rPr>
      </w:pPr>
    </w:p>
    <w:p w:rsidR="00DA2175" w:rsidRDefault="00DA2175" w:rsidP="00DA2175">
      <w:pPr>
        <w:rPr>
          <w:rFonts w:ascii="Times New Roman" w:hAnsi="Times New Roman"/>
          <w:kern w:val="0"/>
          <w:szCs w:val="21"/>
        </w:rPr>
      </w:pPr>
      <w:r>
        <w:rPr>
          <w:rFonts w:ascii="Times New Roman" w:hAnsi="Times New Roman"/>
          <w:kern w:val="0"/>
          <w:szCs w:val="21"/>
          <w:highlight w:val="white"/>
        </w:rPr>
        <w:lastRenderedPageBreak/>
        <w:t xml:space="preserve">3. </w:t>
      </w:r>
      <w:r>
        <w:rPr>
          <w:rFonts w:ascii="Times New Roman" w:hAnsi="Times New Roman" w:hint="eastAsia"/>
          <w:kern w:val="0"/>
          <w:szCs w:val="21"/>
          <w:highlight w:val="white"/>
        </w:rPr>
        <w:t>精简描述</w:t>
      </w:r>
    </w:p>
    <w:p w:rsidR="00DA2175" w:rsidRDefault="00DA2175" w:rsidP="00DA2175">
      <w:pPr>
        <w:rPr>
          <w:rFonts w:ascii="Times New Roman" w:hAnsi="Times New Roman"/>
          <w:kern w:val="0"/>
          <w:szCs w:val="21"/>
        </w:rPr>
      </w:pPr>
      <w:r>
        <w:rPr>
          <w:rFonts w:ascii="Times New Roman" w:hAnsi="Times New Roman"/>
          <w:kern w:val="0"/>
          <w:szCs w:val="21"/>
        </w:rPr>
        <w:t xml:space="preserve">The Data in our experiment were collected </w:t>
      </w:r>
      <w:r w:rsidR="00A22228" w:rsidRPr="002A5771">
        <w:rPr>
          <w:rFonts w:ascii="Times New Roman" w:hAnsi="Times New Roman" w:cs="Times New Roman"/>
          <w:kern w:val="0"/>
          <w:szCs w:val="21"/>
        </w:rPr>
        <w:t xml:space="preserve">by </w:t>
      </w:r>
      <w:r w:rsidR="00A22228" w:rsidRPr="002A5771">
        <w:rPr>
          <w:rFonts w:ascii="Times New Roman" w:hAnsi="Times New Roman" w:cs="Times New Roman"/>
          <w:color w:val="000000"/>
          <w:szCs w:val="21"/>
        </w:rPr>
        <w:t xml:space="preserve">E. </w:t>
      </w:r>
      <w:proofErr w:type="spellStart"/>
      <w:r w:rsidR="00A22228" w:rsidRPr="002A5771">
        <w:rPr>
          <w:rFonts w:ascii="Times New Roman" w:hAnsi="Times New Roman" w:cs="Times New Roman"/>
          <w:color w:val="000000"/>
          <w:szCs w:val="21"/>
        </w:rPr>
        <w:t>Alpaydin</w:t>
      </w:r>
      <w:proofErr w:type="spellEnd"/>
      <w:r w:rsidR="00A22228" w:rsidRPr="002A5771">
        <w:rPr>
          <w:rFonts w:ascii="Times New Roman" w:hAnsi="Times New Roman" w:cs="Times New Roman"/>
          <w:color w:val="000000"/>
          <w:szCs w:val="21"/>
        </w:rPr>
        <w:t xml:space="preserve">, </w:t>
      </w:r>
      <w:proofErr w:type="spellStart"/>
      <w:r w:rsidR="00A22228" w:rsidRPr="002A5771">
        <w:rPr>
          <w:rFonts w:ascii="Times New Roman" w:hAnsi="Times New Roman" w:cs="Times New Roman"/>
          <w:color w:val="000000"/>
          <w:szCs w:val="21"/>
        </w:rPr>
        <w:t>Fevzi</w:t>
      </w:r>
      <w:proofErr w:type="spellEnd"/>
      <w:r w:rsidR="00A22228" w:rsidRPr="002A5771">
        <w:rPr>
          <w:rFonts w:ascii="Times New Roman" w:hAnsi="Times New Roman" w:cs="Times New Roman"/>
          <w:color w:val="000000"/>
          <w:szCs w:val="21"/>
        </w:rPr>
        <w:t xml:space="preserve">. </w:t>
      </w:r>
      <w:proofErr w:type="spellStart"/>
      <w:r w:rsidR="00A22228" w:rsidRPr="002A5771">
        <w:rPr>
          <w:rFonts w:ascii="Times New Roman" w:hAnsi="Times New Roman" w:cs="Times New Roman"/>
          <w:color w:val="000000"/>
          <w:szCs w:val="21"/>
        </w:rPr>
        <w:t>Alimoglu</w:t>
      </w:r>
      <w:proofErr w:type="spellEnd"/>
      <w:r w:rsidR="00A22228">
        <w:rPr>
          <w:rFonts w:ascii="Times New Roman" w:hAnsi="Times New Roman" w:cs="Times New Roman" w:hint="eastAsia"/>
          <w:color w:val="000000"/>
          <w:szCs w:val="21"/>
        </w:rPr>
        <w:t>, from d</w:t>
      </w:r>
      <w:r w:rsidR="00A22228" w:rsidRPr="002A5771">
        <w:rPr>
          <w:rFonts w:ascii="Times New Roman" w:hAnsi="Times New Roman" w:cs="Times New Roman"/>
          <w:color w:val="000000"/>
          <w:szCs w:val="21"/>
        </w:rPr>
        <w:t>epartment of Computer Engineering</w:t>
      </w:r>
      <w:r w:rsidR="00A22228">
        <w:rPr>
          <w:rFonts w:ascii="Times New Roman" w:hAnsi="Times New Roman" w:cs="Times New Roman" w:hint="eastAsia"/>
          <w:color w:val="000000"/>
          <w:szCs w:val="21"/>
        </w:rPr>
        <w:t xml:space="preserve">, </w:t>
      </w:r>
      <w:proofErr w:type="spellStart"/>
      <w:r w:rsidR="00A22228">
        <w:rPr>
          <w:rFonts w:ascii="Times New Roman" w:hAnsi="Times New Roman" w:cs="Times New Roman"/>
          <w:color w:val="000000"/>
          <w:szCs w:val="21"/>
        </w:rPr>
        <w:t>Bogazici</w:t>
      </w:r>
      <w:proofErr w:type="spellEnd"/>
      <w:r w:rsidR="00A22228">
        <w:rPr>
          <w:rFonts w:ascii="Times New Roman" w:hAnsi="Times New Roman" w:cs="Times New Roman"/>
          <w:color w:val="000000"/>
          <w:szCs w:val="21"/>
        </w:rPr>
        <w:t xml:space="preserve"> University</w:t>
      </w:r>
      <w:r w:rsidR="00A22228">
        <w:rPr>
          <w:rFonts w:ascii="Times New Roman" w:hAnsi="Times New Roman" w:cs="Times New Roman" w:hint="eastAsia"/>
          <w:color w:val="000000"/>
          <w:szCs w:val="21"/>
        </w:rPr>
        <w:t xml:space="preserve"> at </w:t>
      </w:r>
      <w:r w:rsidR="00A22228" w:rsidRPr="002A5771">
        <w:rPr>
          <w:rFonts w:ascii="Times New Roman" w:hAnsi="Times New Roman" w:cs="Times New Roman"/>
          <w:color w:val="000000"/>
          <w:szCs w:val="21"/>
        </w:rPr>
        <w:t>July</w:t>
      </w:r>
      <w:proofErr w:type="gramStart"/>
      <w:ins w:id="4" w:author="Andy" w:date="2014-03-03T00:22:00Z">
        <w:r w:rsidR="002C399C">
          <w:rPr>
            <w:rFonts w:ascii="Times New Roman" w:hAnsi="Times New Roman" w:cs="Times New Roman" w:hint="eastAsia"/>
            <w:color w:val="000000"/>
            <w:szCs w:val="21"/>
          </w:rPr>
          <w:t>,</w:t>
        </w:r>
      </w:ins>
      <w:r w:rsidR="00A22228" w:rsidRPr="002A5771">
        <w:rPr>
          <w:rFonts w:ascii="Times New Roman" w:hAnsi="Times New Roman" w:cs="Times New Roman"/>
          <w:color w:val="000000"/>
          <w:szCs w:val="21"/>
        </w:rPr>
        <w:t>1998</w:t>
      </w:r>
      <w:proofErr w:type="gramEnd"/>
      <w:r w:rsidR="00A22228">
        <w:rPr>
          <w:rFonts w:ascii="Times New Roman" w:hAnsi="Times New Roman" w:cs="Times New Roman" w:hint="eastAsia"/>
          <w:color w:val="000000"/>
          <w:szCs w:val="21"/>
        </w:rPr>
        <w:t>.</w:t>
      </w:r>
      <w:r>
        <w:rPr>
          <w:rFonts w:ascii="Times New Roman" w:hAnsi="Times New Roman"/>
          <w:kern w:val="0"/>
          <w:szCs w:val="21"/>
        </w:rPr>
        <w:t xml:space="preserve"> The dataset includes have </w:t>
      </w:r>
      <w:r>
        <w:rPr>
          <w:rFonts w:ascii="Times New Roman" w:hAnsi="Times New Roman" w:hint="eastAsia"/>
          <w:kern w:val="0"/>
          <w:szCs w:val="21"/>
        </w:rPr>
        <w:t>5620</w:t>
      </w:r>
      <w:r>
        <w:rPr>
          <w:rFonts w:ascii="Times New Roman" w:hAnsi="Times New Roman"/>
          <w:kern w:val="0"/>
          <w:szCs w:val="21"/>
        </w:rPr>
        <w:t xml:space="preserve"> samples, which used to </w:t>
      </w:r>
      <w:r w:rsidR="00E044B2" w:rsidRPr="00FB1A45">
        <w:rPr>
          <w:rFonts w:ascii="Times New Roman" w:hAnsi="Times New Roman" w:cs="Times New Roman"/>
          <w:kern w:val="0"/>
          <w:szCs w:val="21"/>
        </w:rPr>
        <w:t>for training, cross-validation and writer dependent testing, and the digits written by the other 14 are used for writer independent testing. This database is also available in the UNIPEN format.</w:t>
      </w:r>
      <w:r>
        <w:rPr>
          <w:rFonts w:ascii="Times New Roman" w:hAnsi="Times New Roman"/>
          <w:kern w:val="0"/>
          <w:szCs w:val="21"/>
        </w:rPr>
        <w:t xml:space="preserve"> Through which, we divided the dataset into two part, training data set with </w:t>
      </w:r>
      <w:r w:rsidR="0096210F">
        <w:rPr>
          <w:rFonts w:ascii="Times New Roman" w:hAnsi="Times New Roman" w:hint="eastAsia"/>
          <w:kern w:val="0"/>
          <w:szCs w:val="21"/>
        </w:rPr>
        <w:t>7494</w:t>
      </w:r>
      <w:r>
        <w:rPr>
          <w:rFonts w:ascii="Times New Roman" w:hAnsi="Times New Roman"/>
          <w:kern w:val="0"/>
          <w:szCs w:val="21"/>
        </w:rPr>
        <w:t xml:space="preserve"> samples and forecasting data set with </w:t>
      </w:r>
      <w:r w:rsidR="0096210F">
        <w:rPr>
          <w:rFonts w:ascii="Times New Roman" w:hAnsi="Times New Roman" w:hint="eastAsia"/>
          <w:kern w:val="0"/>
          <w:szCs w:val="21"/>
        </w:rPr>
        <w:t xml:space="preserve">3498 </w:t>
      </w:r>
      <w:r>
        <w:rPr>
          <w:rFonts w:ascii="Times New Roman" w:hAnsi="Times New Roman"/>
          <w:kern w:val="0"/>
          <w:szCs w:val="21"/>
        </w:rPr>
        <w:t>samples.</w:t>
      </w:r>
      <w:bookmarkStart w:id="5" w:name="_GoBack"/>
      <w:bookmarkEnd w:id="5"/>
    </w:p>
    <w:p w:rsidR="00DA2175" w:rsidRPr="00DA2175" w:rsidRDefault="00DA2175" w:rsidP="00407324">
      <w:pPr>
        <w:pStyle w:val="HTML"/>
        <w:rPr>
          <w:rFonts w:ascii="Times New Roman" w:hAnsi="Times New Roman" w:cs="Times New Roman"/>
          <w:color w:val="000000"/>
          <w:sz w:val="21"/>
          <w:szCs w:val="21"/>
        </w:rPr>
      </w:pPr>
    </w:p>
    <w:sectPr w:rsidR="00DA2175" w:rsidRPr="00DA21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iong" w:date="2014-03-02T16:25:00Z" w:initials="X">
    <w:p w:rsidR="00703E2C" w:rsidRPr="00703E2C" w:rsidRDefault="00A95809" w:rsidP="00703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95809">
        <w:rPr>
          <w:rStyle w:val="a7"/>
        </w:rPr>
        <w:annotationRef/>
      </w:r>
      <w:r w:rsidR="00703E2C" w:rsidRPr="00703E2C">
        <w:rPr>
          <w:rFonts w:ascii="Times New Roman" w:eastAsia="宋体" w:hAnsi="Times New Roman" w:cs="Times New Roman" w:hint="eastAsia"/>
          <w:kern w:val="0"/>
          <w:szCs w:val="21"/>
        </w:rPr>
        <w:t>（</w:t>
      </w:r>
      <w:r w:rsidR="00703E2C" w:rsidRPr="00703E2C">
        <w:rPr>
          <w:rFonts w:ascii="Times New Roman" w:eastAsia="宋体" w:hAnsi="Times New Roman" w:cs="Times New Roman" w:hint="eastAsia"/>
          <w:kern w:val="0"/>
          <w:szCs w:val="21"/>
        </w:rPr>
        <w:t>1</w:t>
      </w:r>
      <w:r w:rsidR="00703E2C" w:rsidRPr="00703E2C">
        <w:rPr>
          <w:rFonts w:ascii="Times New Roman" w:eastAsia="宋体" w:hAnsi="Times New Roman" w:cs="Times New Roman" w:hint="eastAsia"/>
          <w:kern w:val="0"/>
          <w:szCs w:val="21"/>
        </w:rPr>
        <w:t>）加数据库简介，</w:t>
      </w:r>
      <w:r w:rsidR="00703E2C" w:rsidRPr="00703E2C">
        <w:rPr>
          <w:rFonts w:ascii="Times New Roman" w:eastAsia="宋体" w:hAnsi="Times New Roman" w:cs="Times New Roman" w:hint="eastAsia"/>
          <w:kern w:val="0"/>
          <w:szCs w:val="21"/>
        </w:rPr>
        <w:t>2-3</w:t>
      </w:r>
      <w:r w:rsidR="00703E2C" w:rsidRPr="00703E2C">
        <w:rPr>
          <w:rFonts w:ascii="Times New Roman" w:eastAsia="宋体" w:hAnsi="Times New Roman" w:cs="Times New Roman" w:hint="eastAsia"/>
          <w:kern w:val="0"/>
          <w:szCs w:val="21"/>
        </w:rPr>
        <w:t>句话，</w:t>
      </w:r>
      <w:r w:rsidR="00703E2C" w:rsidRPr="00703E2C">
        <w:rPr>
          <w:rFonts w:ascii="Times New Roman" w:eastAsia="宋体" w:hAnsi="Times New Roman" w:cs="Times New Roman" w:hint="eastAsia"/>
          <w:kern w:val="0"/>
          <w:szCs w:val="21"/>
        </w:rPr>
        <w:t>2</w:t>
      </w:r>
      <w:r w:rsidR="00703E2C" w:rsidRPr="00703E2C">
        <w:rPr>
          <w:rFonts w:ascii="Times New Roman" w:eastAsia="宋体" w:hAnsi="Times New Roman" w:cs="Times New Roman" w:hint="eastAsia"/>
          <w:kern w:val="0"/>
          <w:szCs w:val="21"/>
        </w:rPr>
        <w:t>个版本；</w:t>
      </w:r>
    </w:p>
    <w:p w:rsidR="00A95809" w:rsidRPr="00A95809" w:rsidRDefault="00703E2C" w:rsidP="00703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703E2C">
        <w:rPr>
          <w:rFonts w:ascii="Times New Roman" w:eastAsia="宋体" w:hAnsi="Times New Roman" w:cs="Times New Roman" w:hint="eastAsia"/>
          <w:kern w:val="0"/>
          <w:szCs w:val="21"/>
        </w:rPr>
        <w:t>（</w:t>
      </w:r>
      <w:r w:rsidRPr="00703E2C">
        <w:rPr>
          <w:rFonts w:ascii="Times New Roman" w:eastAsia="宋体" w:hAnsi="Times New Roman" w:cs="Times New Roman" w:hint="eastAsia"/>
          <w:kern w:val="0"/>
          <w:szCs w:val="21"/>
        </w:rPr>
        <w:t>2</w:t>
      </w:r>
      <w:r w:rsidRPr="00703E2C">
        <w:rPr>
          <w:rFonts w:ascii="Times New Roman" w:eastAsia="宋体" w:hAnsi="Times New Roman" w:cs="Times New Roman" w:hint="eastAsia"/>
          <w:kern w:val="0"/>
          <w:szCs w:val="21"/>
        </w:rPr>
        <w:t>）语法检查。并修正</w:t>
      </w:r>
      <w:r w:rsidRPr="00703E2C">
        <w:rPr>
          <w:rFonts w:ascii="Times New Roman" w:eastAsia="宋体" w:hAnsi="Times New Roman" w:cs="Times New Roman" w:hint="eastAsia"/>
          <w:kern w:val="0"/>
          <w:szCs w:val="21"/>
        </w:rPr>
        <w:t>word</w:t>
      </w:r>
      <w:r w:rsidRPr="00703E2C">
        <w:rPr>
          <w:rFonts w:ascii="Times New Roman" w:eastAsia="宋体" w:hAnsi="Times New Roman" w:cs="Times New Roman" w:hint="eastAsia"/>
          <w:kern w:val="0"/>
          <w:szCs w:val="21"/>
        </w:rPr>
        <w:t>提示的语法错误。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274" w:rsidRDefault="006F7274" w:rsidP="00C4472C">
      <w:r>
        <w:separator/>
      </w:r>
    </w:p>
  </w:endnote>
  <w:endnote w:type="continuationSeparator" w:id="0">
    <w:p w:rsidR="006F7274" w:rsidRDefault="006F7274" w:rsidP="00C4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274" w:rsidRDefault="006F7274" w:rsidP="00C4472C">
      <w:r>
        <w:separator/>
      </w:r>
    </w:p>
  </w:footnote>
  <w:footnote w:type="continuationSeparator" w:id="0">
    <w:p w:rsidR="006F7274" w:rsidRDefault="006F7274" w:rsidP="00C44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72"/>
    <w:rsid w:val="00005B50"/>
    <w:rsid w:val="00045328"/>
    <w:rsid w:val="0009376E"/>
    <w:rsid w:val="000969A9"/>
    <w:rsid w:val="001454BC"/>
    <w:rsid w:val="0017363F"/>
    <w:rsid w:val="001A1109"/>
    <w:rsid w:val="0025146A"/>
    <w:rsid w:val="00271C72"/>
    <w:rsid w:val="002A5771"/>
    <w:rsid w:val="002C0D6A"/>
    <w:rsid w:val="002C399C"/>
    <w:rsid w:val="002D4484"/>
    <w:rsid w:val="002F08F5"/>
    <w:rsid w:val="003A56B4"/>
    <w:rsid w:val="003A5C9C"/>
    <w:rsid w:val="003E1EC7"/>
    <w:rsid w:val="003E535B"/>
    <w:rsid w:val="00407324"/>
    <w:rsid w:val="00465C71"/>
    <w:rsid w:val="004F05F3"/>
    <w:rsid w:val="00620F9A"/>
    <w:rsid w:val="006A25A8"/>
    <w:rsid w:val="006C6C6E"/>
    <w:rsid w:val="006F7274"/>
    <w:rsid w:val="00703E2C"/>
    <w:rsid w:val="00717ADE"/>
    <w:rsid w:val="00746558"/>
    <w:rsid w:val="00752A7E"/>
    <w:rsid w:val="008054C6"/>
    <w:rsid w:val="00876DA4"/>
    <w:rsid w:val="008B0F6A"/>
    <w:rsid w:val="00902181"/>
    <w:rsid w:val="0096210F"/>
    <w:rsid w:val="00A22228"/>
    <w:rsid w:val="00A72729"/>
    <w:rsid w:val="00A801F4"/>
    <w:rsid w:val="00A95809"/>
    <w:rsid w:val="00AC4092"/>
    <w:rsid w:val="00AD6CD2"/>
    <w:rsid w:val="00AE1317"/>
    <w:rsid w:val="00B02334"/>
    <w:rsid w:val="00B95BEB"/>
    <w:rsid w:val="00BC1852"/>
    <w:rsid w:val="00C4472C"/>
    <w:rsid w:val="00D64834"/>
    <w:rsid w:val="00DA2175"/>
    <w:rsid w:val="00DB547F"/>
    <w:rsid w:val="00E044B2"/>
    <w:rsid w:val="00E94606"/>
    <w:rsid w:val="00FA27B4"/>
    <w:rsid w:val="00FB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71C72"/>
    <w:pPr>
      <w:widowControl/>
      <w:jc w:val="left"/>
    </w:pPr>
    <w:rPr>
      <w:rFonts w:ascii="宋体" w:eastAsia="宋体" w:hAnsi="宋体" w:cs="宋体"/>
      <w:kern w:val="0"/>
      <w:sz w:val="24"/>
      <w:szCs w:val="24"/>
    </w:rPr>
  </w:style>
  <w:style w:type="paragraph" w:styleId="a4">
    <w:name w:val="List Paragraph"/>
    <w:basedOn w:val="a"/>
    <w:uiPriority w:val="34"/>
    <w:qFormat/>
    <w:rsid w:val="00271C72"/>
    <w:pPr>
      <w:ind w:firstLineChars="200" w:firstLine="420"/>
    </w:pPr>
  </w:style>
  <w:style w:type="paragraph" w:styleId="HTML">
    <w:name w:val="HTML Preformatted"/>
    <w:basedOn w:val="a"/>
    <w:link w:val="HTMLChar"/>
    <w:uiPriority w:val="99"/>
    <w:unhideWhenUsed/>
    <w:rsid w:val="00271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1C72"/>
    <w:rPr>
      <w:rFonts w:ascii="宋体" w:eastAsia="宋体" w:hAnsi="宋体" w:cs="宋体"/>
      <w:kern w:val="0"/>
      <w:sz w:val="24"/>
      <w:szCs w:val="24"/>
    </w:rPr>
  </w:style>
  <w:style w:type="paragraph" w:styleId="a5">
    <w:name w:val="header"/>
    <w:basedOn w:val="a"/>
    <w:link w:val="Char"/>
    <w:uiPriority w:val="99"/>
    <w:unhideWhenUsed/>
    <w:rsid w:val="00C44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4472C"/>
    <w:rPr>
      <w:sz w:val="18"/>
      <w:szCs w:val="18"/>
    </w:rPr>
  </w:style>
  <w:style w:type="paragraph" w:styleId="a6">
    <w:name w:val="footer"/>
    <w:basedOn w:val="a"/>
    <w:link w:val="Char0"/>
    <w:uiPriority w:val="99"/>
    <w:unhideWhenUsed/>
    <w:rsid w:val="00C4472C"/>
    <w:pPr>
      <w:tabs>
        <w:tab w:val="center" w:pos="4153"/>
        <w:tab w:val="right" w:pos="8306"/>
      </w:tabs>
      <w:snapToGrid w:val="0"/>
      <w:jc w:val="left"/>
    </w:pPr>
    <w:rPr>
      <w:sz w:val="18"/>
      <w:szCs w:val="18"/>
    </w:rPr>
  </w:style>
  <w:style w:type="character" w:customStyle="1" w:styleId="Char0">
    <w:name w:val="页脚 Char"/>
    <w:basedOn w:val="a0"/>
    <w:link w:val="a6"/>
    <w:uiPriority w:val="99"/>
    <w:rsid w:val="00C4472C"/>
    <w:rPr>
      <w:sz w:val="18"/>
      <w:szCs w:val="18"/>
    </w:rPr>
  </w:style>
  <w:style w:type="character" w:styleId="a7">
    <w:name w:val="annotation reference"/>
    <w:basedOn w:val="a0"/>
    <w:uiPriority w:val="99"/>
    <w:semiHidden/>
    <w:unhideWhenUsed/>
    <w:rsid w:val="00A95809"/>
    <w:rPr>
      <w:sz w:val="16"/>
      <w:szCs w:val="16"/>
    </w:rPr>
  </w:style>
  <w:style w:type="paragraph" w:styleId="a8">
    <w:name w:val="annotation text"/>
    <w:basedOn w:val="a"/>
    <w:link w:val="Char1"/>
    <w:uiPriority w:val="99"/>
    <w:semiHidden/>
    <w:unhideWhenUsed/>
    <w:rsid w:val="00A95809"/>
    <w:rPr>
      <w:sz w:val="20"/>
      <w:szCs w:val="20"/>
    </w:rPr>
  </w:style>
  <w:style w:type="character" w:customStyle="1" w:styleId="Char1">
    <w:name w:val="批注文字 Char"/>
    <w:basedOn w:val="a0"/>
    <w:link w:val="a8"/>
    <w:uiPriority w:val="99"/>
    <w:semiHidden/>
    <w:rsid w:val="00A95809"/>
    <w:rPr>
      <w:sz w:val="20"/>
      <w:szCs w:val="20"/>
    </w:rPr>
  </w:style>
  <w:style w:type="paragraph" w:styleId="a9">
    <w:name w:val="annotation subject"/>
    <w:basedOn w:val="a8"/>
    <w:next w:val="a8"/>
    <w:link w:val="Char2"/>
    <w:uiPriority w:val="99"/>
    <w:semiHidden/>
    <w:unhideWhenUsed/>
    <w:rsid w:val="00A95809"/>
    <w:rPr>
      <w:b/>
      <w:bCs/>
    </w:rPr>
  </w:style>
  <w:style w:type="character" w:customStyle="1" w:styleId="Char2">
    <w:name w:val="批注主题 Char"/>
    <w:basedOn w:val="Char1"/>
    <w:link w:val="a9"/>
    <w:uiPriority w:val="99"/>
    <w:semiHidden/>
    <w:rsid w:val="00A95809"/>
    <w:rPr>
      <w:b/>
      <w:bCs/>
      <w:sz w:val="20"/>
      <w:szCs w:val="20"/>
    </w:rPr>
  </w:style>
  <w:style w:type="paragraph" w:styleId="aa">
    <w:name w:val="Balloon Text"/>
    <w:basedOn w:val="a"/>
    <w:link w:val="Char3"/>
    <w:uiPriority w:val="99"/>
    <w:semiHidden/>
    <w:unhideWhenUsed/>
    <w:rsid w:val="00A95809"/>
    <w:rPr>
      <w:rFonts w:ascii="宋体" w:eastAsia="宋体"/>
      <w:sz w:val="18"/>
      <w:szCs w:val="18"/>
    </w:rPr>
  </w:style>
  <w:style w:type="character" w:customStyle="1" w:styleId="Char3">
    <w:name w:val="批注框文本 Char"/>
    <w:basedOn w:val="a0"/>
    <w:link w:val="aa"/>
    <w:uiPriority w:val="99"/>
    <w:semiHidden/>
    <w:rsid w:val="00A9580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71C72"/>
    <w:pPr>
      <w:widowControl/>
      <w:jc w:val="left"/>
    </w:pPr>
    <w:rPr>
      <w:rFonts w:ascii="宋体" w:eastAsia="宋体" w:hAnsi="宋体" w:cs="宋体"/>
      <w:kern w:val="0"/>
      <w:sz w:val="24"/>
      <w:szCs w:val="24"/>
    </w:rPr>
  </w:style>
  <w:style w:type="paragraph" w:styleId="a4">
    <w:name w:val="List Paragraph"/>
    <w:basedOn w:val="a"/>
    <w:uiPriority w:val="34"/>
    <w:qFormat/>
    <w:rsid w:val="00271C72"/>
    <w:pPr>
      <w:ind w:firstLineChars="200" w:firstLine="420"/>
    </w:pPr>
  </w:style>
  <w:style w:type="paragraph" w:styleId="HTML">
    <w:name w:val="HTML Preformatted"/>
    <w:basedOn w:val="a"/>
    <w:link w:val="HTMLChar"/>
    <w:uiPriority w:val="99"/>
    <w:unhideWhenUsed/>
    <w:rsid w:val="00271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1C72"/>
    <w:rPr>
      <w:rFonts w:ascii="宋体" w:eastAsia="宋体" w:hAnsi="宋体" w:cs="宋体"/>
      <w:kern w:val="0"/>
      <w:sz w:val="24"/>
      <w:szCs w:val="24"/>
    </w:rPr>
  </w:style>
  <w:style w:type="paragraph" w:styleId="a5">
    <w:name w:val="header"/>
    <w:basedOn w:val="a"/>
    <w:link w:val="Char"/>
    <w:uiPriority w:val="99"/>
    <w:unhideWhenUsed/>
    <w:rsid w:val="00C44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4472C"/>
    <w:rPr>
      <w:sz w:val="18"/>
      <w:szCs w:val="18"/>
    </w:rPr>
  </w:style>
  <w:style w:type="paragraph" w:styleId="a6">
    <w:name w:val="footer"/>
    <w:basedOn w:val="a"/>
    <w:link w:val="Char0"/>
    <w:uiPriority w:val="99"/>
    <w:unhideWhenUsed/>
    <w:rsid w:val="00C4472C"/>
    <w:pPr>
      <w:tabs>
        <w:tab w:val="center" w:pos="4153"/>
        <w:tab w:val="right" w:pos="8306"/>
      </w:tabs>
      <w:snapToGrid w:val="0"/>
      <w:jc w:val="left"/>
    </w:pPr>
    <w:rPr>
      <w:sz w:val="18"/>
      <w:szCs w:val="18"/>
    </w:rPr>
  </w:style>
  <w:style w:type="character" w:customStyle="1" w:styleId="Char0">
    <w:name w:val="页脚 Char"/>
    <w:basedOn w:val="a0"/>
    <w:link w:val="a6"/>
    <w:uiPriority w:val="99"/>
    <w:rsid w:val="00C4472C"/>
    <w:rPr>
      <w:sz w:val="18"/>
      <w:szCs w:val="18"/>
    </w:rPr>
  </w:style>
  <w:style w:type="character" w:styleId="a7">
    <w:name w:val="annotation reference"/>
    <w:basedOn w:val="a0"/>
    <w:uiPriority w:val="99"/>
    <w:semiHidden/>
    <w:unhideWhenUsed/>
    <w:rsid w:val="00A95809"/>
    <w:rPr>
      <w:sz w:val="16"/>
      <w:szCs w:val="16"/>
    </w:rPr>
  </w:style>
  <w:style w:type="paragraph" w:styleId="a8">
    <w:name w:val="annotation text"/>
    <w:basedOn w:val="a"/>
    <w:link w:val="Char1"/>
    <w:uiPriority w:val="99"/>
    <w:semiHidden/>
    <w:unhideWhenUsed/>
    <w:rsid w:val="00A95809"/>
    <w:rPr>
      <w:sz w:val="20"/>
      <w:szCs w:val="20"/>
    </w:rPr>
  </w:style>
  <w:style w:type="character" w:customStyle="1" w:styleId="Char1">
    <w:name w:val="批注文字 Char"/>
    <w:basedOn w:val="a0"/>
    <w:link w:val="a8"/>
    <w:uiPriority w:val="99"/>
    <w:semiHidden/>
    <w:rsid w:val="00A95809"/>
    <w:rPr>
      <w:sz w:val="20"/>
      <w:szCs w:val="20"/>
    </w:rPr>
  </w:style>
  <w:style w:type="paragraph" w:styleId="a9">
    <w:name w:val="annotation subject"/>
    <w:basedOn w:val="a8"/>
    <w:next w:val="a8"/>
    <w:link w:val="Char2"/>
    <w:uiPriority w:val="99"/>
    <w:semiHidden/>
    <w:unhideWhenUsed/>
    <w:rsid w:val="00A95809"/>
    <w:rPr>
      <w:b/>
      <w:bCs/>
    </w:rPr>
  </w:style>
  <w:style w:type="character" w:customStyle="1" w:styleId="Char2">
    <w:name w:val="批注主题 Char"/>
    <w:basedOn w:val="Char1"/>
    <w:link w:val="a9"/>
    <w:uiPriority w:val="99"/>
    <w:semiHidden/>
    <w:rsid w:val="00A95809"/>
    <w:rPr>
      <w:b/>
      <w:bCs/>
      <w:sz w:val="20"/>
      <w:szCs w:val="20"/>
    </w:rPr>
  </w:style>
  <w:style w:type="paragraph" w:styleId="aa">
    <w:name w:val="Balloon Text"/>
    <w:basedOn w:val="a"/>
    <w:link w:val="Char3"/>
    <w:uiPriority w:val="99"/>
    <w:semiHidden/>
    <w:unhideWhenUsed/>
    <w:rsid w:val="00A95809"/>
    <w:rPr>
      <w:rFonts w:ascii="宋体" w:eastAsia="宋体"/>
      <w:sz w:val="18"/>
      <w:szCs w:val="18"/>
    </w:rPr>
  </w:style>
  <w:style w:type="character" w:customStyle="1" w:styleId="Char3">
    <w:name w:val="批注框文本 Char"/>
    <w:basedOn w:val="a0"/>
    <w:link w:val="aa"/>
    <w:uiPriority w:val="99"/>
    <w:semiHidden/>
    <w:rsid w:val="00A9580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48</cp:revision>
  <dcterms:created xsi:type="dcterms:W3CDTF">2014-02-23T14:31:00Z</dcterms:created>
  <dcterms:modified xsi:type="dcterms:W3CDTF">2014-03-02T16:22:00Z</dcterms:modified>
</cp:coreProperties>
</file>